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55D89" w14:textId="35E5A24F" w:rsidR="000A77DF" w:rsidRDefault="000A77DF" w:rsidP="000A77DF">
      <w:r>
        <w:t>Я родился и вырос в Восточном округе Москвы. Мои дедушка с бабушкой приехали в столицу в военный период</w:t>
      </w:r>
      <w:ins w:id="0" w:author="Sony" w:date="2021-09-11T14:26:00Z">
        <w:r w:rsidR="00867FB7">
          <w:t>:</w:t>
        </w:r>
      </w:ins>
      <w:del w:id="1" w:author="Sony" w:date="2021-09-11T14:26:00Z">
        <w:r w:rsidDel="00867FB7">
          <w:delText>.</w:delText>
        </w:r>
      </w:del>
      <w:r>
        <w:t xml:space="preserve"> </w:t>
      </w:r>
      <w:del w:id="2" w:author="Sony" w:date="2021-09-11T14:26:00Z">
        <w:r w:rsidDel="00867FB7">
          <w:delText>Б</w:delText>
        </w:r>
      </w:del>
      <w:del w:id="3" w:author="Sony" w:date="2021-09-11T14:28:00Z">
        <w:r w:rsidDel="00867FB7">
          <w:delText>абушка</w:delText>
        </w:r>
      </w:del>
      <w:ins w:id="4" w:author="Sony" w:date="2021-09-11T14:28:00Z">
        <w:r w:rsidR="00867FB7">
          <w:t>бабушка</w:t>
        </w:r>
      </w:ins>
      <w:r>
        <w:t xml:space="preserve"> </w:t>
      </w:r>
      <w:del w:id="5" w:author="Sony" w:date="2021-09-11T14:25:00Z">
        <w:r w:rsidDel="00867FB7">
          <w:delText>—</w:delText>
        </w:r>
      </w:del>
      <w:r>
        <w:t xml:space="preserve"> как боец ополчения</w:t>
      </w:r>
      <w:ins w:id="6" w:author="Sony" w:date="2021-09-11T14:25:00Z">
        <w:r w:rsidR="00867FB7">
          <w:t xml:space="preserve">, </w:t>
        </w:r>
      </w:ins>
      <w:del w:id="7" w:author="Sony" w:date="2021-09-11T14:25:00Z">
        <w:r w:rsidDel="00867FB7">
          <w:delText xml:space="preserve">. </w:delText>
        </w:r>
      </w:del>
      <w:del w:id="8" w:author="Sony" w:date="2021-09-11T14:26:00Z">
        <w:r w:rsidDel="00867FB7">
          <w:delText>Д</w:delText>
        </w:r>
      </w:del>
      <w:del w:id="9" w:author="Sony" w:date="2021-09-11T14:28:00Z">
        <w:r w:rsidDel="00867FB7">
          <w:delText>едушка</w:delText>
        </w:r>
      </w:del>
      <w:ins w:id="10" w:author="Sony" w:date="2021-09-11T14:28:00Z">
        <w:r w:rsidR="00867FB7">
          <w:t>дедушка</w:t>
        </w:r>
      </w:ins>
      <w:r>
        <w:t xml:space="preserve"> </w:t>
      </w:r>
      <w:del w:id="11" w:author="Sony" w:date="2021-09-11T14:25:00Z">
        <w:r w:rsidDel="00867FB7">
          <w:delText>—</w:delText>
        </w:r>
      </w:del>
      <w:r>
        <w:t xml:space="preserve"> в качестве разнорабочего. Позже у них родилась моя мама.</w:t>
      </w:r>
    </w:p>
    <w:p w14:paraId="48224595" w14:textId="59B9BBC8" w:rsidR="000A77DF" w:rsidRDefault="000A77DF" w:rsidP="000A77DF">
      <w:r>
        <w:t>Семья</w:t>
      </w:r>
      <w:ins w:id="12" w:author="Sony" w:date="2021-09-11T14:28:00Z">
        <w:r w:rsidR="00687038">
          <w:t>,</w:t>
        </w:r>
      </w:ins>
      <w:r>
        <w:t xml:space="preserve"> в которой я рос</w:t>
      </w:r>
      <w:ins w:id="13" w:author="Sony" w:date="2021-09-11T14:28:00Z">
        <w:r w:rsidR="00687038">
          <w:t>,</w:t>
        </w:r>
      </w:ins>
      <w:r>
        <w:t xml:space="preserve"> была среднестатистической семьёй пролетариев. Отца я </w:t>
      </w:r>
      <w:del w:id="14" w:author="Sony" w:date="2021-09-11T14:29:00Z">
        <w:r w:rsidDel="00687038">
          <w:delText xml:space="preserve">не </w:delText>
        </w:r>
      </w:del>
      <w:r>
        <w:t xml:space="preserve">никогда не видел, только разговаривал с ним один раз по телефону, в возрасте </w:t>
      </w:r>
      <w:ins w:id="15" w:author="Sony" w:date="2021-09-11T14:29:00Z">
        <w:r w:rsidR="00687038">
          <w:t xml:space="preserve">пяти </w:t>
        </w:r>
      </w:ins>
      <w:del w:id="16" w:author="Sony" w:date="2021-09-11T14:29:00Z">
        <w:r w:rsidDel="00687038">
          <w:delText xml:space="preserve">5-ти </w:delText>
        </w:r>
      </w:del>
      <w:r>
        <w:t>лет.  Мама часто была на работе, поэтому я рос с бабушкой, женщиной строгих</w:t>
      </w:r>
      <w:del w:id="17" w:author="Sony" w:date="2021-09-11T14:30:00Z">
        <w:r w:rsidDel="00687038">
          <w:delText xml:space="preserve"> </w:delText>
        </w:r>
      </w:del>
      <w:ins w:id="18" w:author="Sony" w:date="2021-09-11T14:30:00Z">
        <w:r w:rsidR="00687038">
          <w:t xml:space="preserve"> правил</w:t>
        </w:r>
      </w:ins>
      <w:del w:id="19" w:author="Sony" w:date="2021-09-11T14:30:00Z">
        <w:r w:rsidDel="00687038">
          <w:delText>понятий</w:delText>
        </w:r>
      </w:del>
      <w:r>
        <w:t xml:space="preserve">. Благодаря её воспитанию </w:t>
      </w:r>
      <w:del w:id="20" w:author="Sony" w:date="2021-09-11T14:31:00Z">
        <w:r w:rsidDel="00687038">
          <w:delText xml:space="preserve">для меня </w:delText>
        </w:r>
      </w:del>
      <w:r>
        <w:t xml:space="preserve">90-ые </w:t>
      </w:r>
      <w:ins w:id="21" w:author="Sony" w:date="2021-09-11T14:31:00Z">
        <w:r w:rsidR="00687038">
          <w:t xml:space="preserve">для меня </w:t>
        </w:r>
      </w:ins>
      <w:r>
        <w:t xml:space="preserve">прошли относительно спокойно. </w:t>
      </w:r>
      <w:ins w:id="22" w:author="Sony" w:date="2021-09-11T14:30:00Z">
        <w:r w:rsidR="00687038">
          <w:t xml:space="preserve"> </w:t>
        </w:r>
      </w:ins>
    </w:p>
    <w:p w14:paraId="65D445C9" w14:textId="4E2E9DFE" w:rsidR="000A77DF" w:rsidRDefault="000A77DF" w:rsidP="000A77DF">
      <w:r>
        <w:t>В школе я не был популярным</w:t>
      </w:r>
      <w:del w:id="23" w:author="Sony" w:date="2021-09-11T14:33:00Z">
        <w:r w:rsidDel="00687038">
          <w:delText xml:space="preserve"> мальчиком</w:delText>
        </w:r>
      </w:del>
      <w:r>
        <w:t xml:space="preserve">. Мне было сложно общаться с остальными ребятами, тяжело находил </w:t>
      </w:r>
      <w:ins w:id="24" w:author="Sony" w:date="2021-09-11T14:33:00Z">
        <w:r w:rsidR="00687038">
          <w:t xml:space="preserve">с ними </w:t>
        </w:r>
      </w:ins>
      <w:r>
        <w:t xml:space="preserve">общий язык. </w:t>
      </w:r>
    </w:p>
    <w:p w14:paraId="1B861600" w14:textId="784E67B0" w:rsidR="000A77DF" w:rsidRDefault="000A77DF" w:rsidP="000A77DF">
      <w:r>
        <w:t xml:space="preserve">Зато </w:t>
      </w:r>
      <w:del w:id="25" w:author="Sony" w:date="2021-09-11T14:33:00Z">
        <w:r w:rsidDel="00687038">
          <w:delText>я находил очень интересным компьютеры</w:delText>
        </w:r>
      </w:del>
      <w:ins w:id="26" w:author="Sony" w:date="2021-09-11T14:33:00Z">
        <w:r w:rsidR="00687038">
          <w:t>мне было очень интересно разбираться в компьютерах</w:t>
        </w:r>
      </w:ins>
      <w:ins w:id="27" w:author="Sony" w:date="2021-09-11T14:34:00Z">
        <w:r w:rsidR="00687038">
          <w:t>:</w:t>
        </w:r>
      </w:ins>
      <w:del w:id="28" w:author="Sony" w:date="2021-09-11T14:34:00Z">
        <w:r w:rsidDel="00687038">
          <w:delText>.</w:delText>
        </w:r>
      </w:del>
      <w:r>
        <w:t xml:space="preserve"> </w:t>
      </w:r>
      <w:ins w:id="29" w:author="Sony" w:date="2021-09-11T14:34:00Z">
        <w:r w:rsidR="00687038">
          <w:t xml:space="preserve"> </w:t>
        </w:r>
        <w:proofErr w:type="gramStart"/>
        <w:r w:rsidR="00687038">
          <w:t>у</w:t>
        </w:r>
      </w:ins>
      <w:proofErr w:type="gramEnd"/>
      <w:del w:id="30" w:author="Sony" w:date="2021-09-11T14:34:00Z">
        <w:r w:rsidDel="00687038">
          <w:delText>У</w:delText>
        </w:r>
      </w:del>
      <w:proofErr w:type="gramStart"/>
      <w:r>
        <w:t>роки</w:t>
      </w:r>
      <w:proofErr w:type="gramEnd"/>
      <w:r>
        <w:t xml:space="preserve"> информатики, игры, первые программы. Я даже знал что такое </w:t>
      </w:r>
      <w:ins w:id="31" w:author="Sony" w:date="2021-09-11T14:34:00Z">
        <w:r w:rsidR="00687038">
          <w:t>«</w:t>
        </w:r>
      </w:ins>
      <w:r>
        <w:t>командная строка</w:t>
      </w:r>
      <w:ins w:id="32" w:author="Sony" w:date="2021-09-11T14:34:00Z">
        <w:r w:rsidR="00687038">
          <w:t>»</w:t>
        </w:r>
      </w:ins>
      <w:r>
        <w:t xml:space="preserve">, и мог с </w:t>
      </w:r>
      <w:ins w:id="33" w:author="Sony" w:date="2021-09-11T14:34:00Z">
        <w:r w:rsidR="00687038">
          <w:t xml:space="preserve">её </w:t>
        </w:r>
      </w:ins>
      <w:r>
        <w:t xml:space="preserve">помощью </w:t>
      </w:r>
      <w:del w:id="34" w:author="Sony" w:date="2021-09-11T14:34:00Z">
        <w:r w:rsidDel="00687038">
          <w:delText xml:space="preserve">неё </w:delText>
        </w:r>
      </w:del>
      <w:r>
        <w:t xml:space="preserve">запустить игру, что делало меня самым ценным человеком в компьютерном классе. </w:t>
      </w:r>
    </w:p>
    <w:p w14:paraId="0206B9A6" w14:textId="7F587B72" w:rsidR="000A77DF" w:rsidRDefault="000A77DF" w:rsidP="000A77DF">
      <w:r>
        <w:t xml:space="preserve">Но вот за что я действительно очень благодарен школе, так это за уроки профориентации. Они работали потрясающе эффективно, поэтому </w:t>
      </w:r>
      <w:del w:id="35" w:author="Sony" w:date="2021-09-11T14:35:00Z">
        <w:r w:rsidDel="00687038">
          <w:delText xml:space="preserve">я </w:delText>
        </w:r>
      </w:del>
      <w:r>
        <w:t xml:space="preserve">ещё в школьном возрасте </w:t>
      </w:r>
      <w:ins w:id="36" w:author="Sony" w:date="2021-09-11T14:35:00Z">
        <w:r w:rsidR="00687038">
          <w:t xml:space="preserve">я </w:t>
        </w:r>
      </w:ins>
      <w:r>
        <w:t xml:space="preserve">знал, что хочу работать менеджером, с людьми. Но сразу, естественно, ничего не бывает.  </w:t>
      </w:r>
    </w:p>
    <w:p w14:paraId="570CB8E5" w14:textId="1DFD970A" w:rsidR="000A77DF" w:rsidRDefault="000A77DF" w:rsidP="000A77DF">
      <w:r>
        <w:t xml:space="preserve">Поступив в университет МГУЭСИ, на специальность </w:t>
      </w:r>
      <w:del w:id="37" w:author="Sony" w:date="2021-09-11T14:36:00Z">
        <w:r w:rsidDel="00687038">
          <w:delText>"</w:delText>
        </w:r>
      </w:del>
      <w:ins w:id="38" w:author="Sony" w:date="2021-09-11T14:36:00Z">
        <w:r w:rsidR="00687038">
          <w:t>«</w:t>
        </w:r>
      </w:ins>
      <w:r>
        <w:t>Менеджмент организации, специализации и развития человеческих ресурсов</w:t>
      </w:r>
      <w:del w:id="39" w:author="Sony" w:date="2021-09-11T14:36:00Z">
        <w:r w:rsidDel="00687038">
          <w:delText xml:space="preserve">", </w:delText>
        </w:r>
      </w:del>
      <w:ins w:id="40" w:author="Sony" w:date="2021-09-11T14:36:00Z">
        <w:r w:rsidR="00687038">
          <w:t>»</w:t>
        </w:r>
        <w:r w:rsidR="00687038">
          <w:t xml:space="preserve">, </w:t>
        </w:r>
      </w:ins>
      <w:r>
        <w:t xml:space="preserve">я вспомнил своё увлечение информационными технологиями, поэтому быстро попал в сенат, где занял должность человека отвечающего за информационный блок. Организовывал мероприятия, проводил встречи. Однажды удалось на Windows NT установить CS 1.6 и устроить турнир среди факультетов. </w:t>
      </w:r>
    </w:p>
    <w:p w14:paraId="1E1E0DC0" w14:textId="06075C1A" w:rsidR="000A77DF" w:rsidRDefault="000A77DF" w:rsidP="000A77DF">
      <w:r>
        <w:t xml:space="preserve">В 1999 году вышли </w:t>
      </w:r>
      <w:del w:id="41" w:author="Sony" w:date="2021-09-11T14:36:00Z">
        <w:r w:rsidDel="00687038">
          <w:delText>"</w:delText>
        </w:r>
      </w:del>
      <w:ins w:id="42" w:author="Sony" w:date="2021-09-11T14:36:00Z">
        <w:r w:rsidR="00687038">
          <w:t>«</w:t>
        </w:r>
      </w:ins>
      <w:r>
        <w:t>Герои Меча и Магии 3</w:t>
      </w:r>
      <w:del w:id="43" w:author="Sony" w:date="2021-09-11T14:36:00Z">
        <w:r w:rsidDel="00687038">
          <w:delText xml:space="preserve">". </w:delText>
        </w:r>
      </w:del>
      <w:ins w:id="44" w:author="Sony" w:date="2021-09-11T14:36:00Z">
        <w:r w:rsidR="00687038">
          <w:t>»</w:t>
        </w:r>
        <w:r w:rsidR="00687038">
          <w:t xml:space="preserve">. </w:t>
        </w:r>
      </w:ins>
      <w:r>
        <w:t xml:space="preserve">Скачать или купить возможности не было, поэтому я попросил у друга диск. Друг учился в РГСУ, встретились мы </w:t>
      </w:r>
      <w:del w:id="45" w:author="Sony" w:date="2021-09-11T14:37:00Z">
        <w:r w:rsidDel="00687038">
          <w:delText xml:space="preserve">на </w:delText>
        </w:r>
      </w:del>
      <w:ins w:id="46" w:author="Sony" w:date="2021-09-11T14:37:00Z">
        <w:r w:rsidR="00687038">
          <w:t>в</w:t>
        </w:r>
        <w:r w:rsidR="00687038">
          <w:t xml:space="preserve"> </w:t>
        </w:r>
      </w:ins>
      <w:r>
        <w:t>Сокольниках, а с ним была его подруга. Мы друг другу понравились. Она пела в хоре РГСУ, ну</w:t>
      </w:r>
      <w:ins w:id="47" w:author="Sony" w:date="2021-09-11T14:37:00Z">
        <w:r w:rsidR="00687038">
          <w:t>,</w:t>
        </w:r>
      </w:ins>
      <w:r>
        <w:t xml:space="preserve"> и я туда пошёл петь. С девушкой мы расстались, из хора она ушла. Зато в этом же хоре я познакомился со своей будущей женой — Ольгой. Через полгода я сделал ей предложение. Через 5 лет мы сыграли свадьбу. В 2010-ом году у нас родилась дочка, в 2013-ом — сын. </w:t>
      </w:r>
    </w:p>
    <w:p w14:paraId="02024017" w14:textId="06D18219" w:rsidR="000A77DF" w:rsidRDefault="000A77DF" w:rsidP="000A77DF">
      <w:r>
        <w:t xml:space="preserve">На первую работу я попал через знакомых, когда ещё учился на специалитете. Мне предложили участвовать в съёмках кино. Иногда я был костюмером, иногда отвечал за реквизит. Однажды даже заменял каскадёра. Платили $600 в месяц, </w:t>
      </w:r>
      <w:del w:id="48" w:author="Sony" w:date="2021-09-11T14:38:00Z">
        <w:r w:rsidDel="007D6F76">
          <w:delText xml:space="preserve">что </w:delText>
        </w:r>
      </w:del>
      <w:proofErr w:type="gramStart"/>
      <w:r>
        <w:t>на те</w:t>
      </w:r>
      <w:proofErr w:type="gramEnd"/>
      <w:r>
        <w:t xml:space="preserve"> времена </w:t>
      </w:r>
      <w:ins w:id="49" w:author="Sony" w:date="2021-09-11T14:39:00Z">
        <w:r w:rsidR="007D6F76">
          <w:t xml:space="preserve">это </w:t>
        </w:r>
      </w:ins>
      <w:r>
        <w:t xml:space="preserve">были </w:t>
      </w:r>
      <w:del w:id="50" w:author="Sony" w:date="2021-09-11T14:39:00Z">
        <w:r w:rsidDel="007D6F76">
          <w:delText xml:space="preserve">большими </w:delText>
        </w:r>
      </w:del>
      <w:ins w:id="51" w:author="Sony" w:date="2021-09-11T14:39:00Z">
        <w:r w:rsidR="007D6F76">
          <w:t>больши</w:t>
        </w:r>
        <w:r w:rsidR="007D6F76">
          <w:t xml:space="preserve">е </w:t>
        </w:r>
      </w:ins>
      <w:r>
        <w:t>деньг</w:t>
      </w:r>
      <w:ins w:id="52" w:author="Sony" w:date="2021-09-11T14:39:00Z">
        <w:r w:rsidR="007D6F76">
          <w:t>и</w:t>
        </w:r>
      </w:ins>
      <w:del w:id="53" w:author="Sony" w:date="2021-09-11T14:39:00Z">
        <w:r w:rsidDel="007D6F76">
          <w:delText>ами</w:delText>
        </w:r>
      </w:del>
      <w:r>
        <w:t xml:space="preserve">. Итогом этой работы стал фильм, где моя фамилия есть в титрах: </w:t>
      </w:r>
      <w:ins w:id="54" w:author="Sony" w:date="2021-09-11T14:41:00Z">
        <w:r w:rsidR="007D6F76">
          <w:t>«</w:t>
        </w:r>
      </w:ins>
      <w:r>
        <w:t>Неверность</w:t>
      </w:r>
      <w:ins w:id="55" w:author="Sony" w:date="2021-09-11T14:41:00Z">
        <w:r w:rsidR="007D6F76">
          <w:t>»</w:t>
        </w:r>
      </w:ins>
      <w:ins w:id="56" w:author="Sony" w:date="2021-09-11T14:40:00Z">
        <w:r w:rsidR="007D6F76">
          <w:t xml:space="preserve"> (</w:t>
        </w:r>
      </w:ins>
      <w:del w:id="57" w:author="Sony" w:date="2021-09-11T14:40:00Z">
        <w:r w:rsidDel="007D6F76">
          <w:delText xml:space="preserve">, </w:delText>
        </w:r>
      </w:del>
      <w:r>
        <w:t>2006</w:t>
      </w:r>
      <w:ins w:id="58" w:author="Sony" w:date="2021-09-11T14:40:00Z">
        <w:r w:rsidR="007D6F76">
          <w:t>)</w:t>
        </w:r>
      </w:ins>
      <w:r>
        <w:t xml:space="preserve">. </w:t>
      </w:r>
    </w:p>
    <w:p w14:paraId="2B6174D2" w14:textId="03EA451C" w:rsidR="000A77DF" w:rsidRDefault="000A77DF" w:rsidP="000A77DF">
      <w:r>
        <w:t>Когда заканчивал учёбу в университете меня отправили на практику в ВЗАО "АСЭН". Поскольку с кино не сложилось, место преддипломной практики и стало моей работой на следующие 5 лет. В этой компании я занимал должность начальника информационно-аналитического отдела, если говорить простыми словами — эникейщика. Следил за работой сервера, рассылкой почты, сетевым оборудованием.  Ну</w:t>
      </w:r>
      <w:ins w:id="59" w:author="Sony" w:date="2021-09-11T14:41:00Z">
        <w:r w:rsidR="007D6F76">
          <w:t>,</w:t>
        </w:r>
      </w:ins>
      <w:r>
        <w:t xml:space="preserve"> а в свободное время я играл в </w:t>
      </w:r>
      <w:proofErr w:type="spellStart"/>
      <w:r>
        <w:t>ButtleField</w:t>
      </w:r>
      <w:proofErr w:type="spellEnd"/>
      <w:r>
        <w:t xml:space="preserve"> по сетке, перепробовал все моды на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IV: </w:t>
      </w:r>
      <w:proofErr w:type="spellStart"/>
      <w:r>
        <w:t>Oblivion</w:t>
      </w:r>
      <w:proofErr w:type="spellEnd"/>
      <w:r>
        <w:t xml:space="preserve"> и так далее по списку. </w:t>
      </w:r>
    </w:p>
    <w:p w14:paraId="54CB5430" w14:textId="4D119737" w:rsidR="000A77DF" w:rsidRDefault="000A77DF" w:rsidP="000A77DF">
      <w:r>
        <w:t xml:space="preserve">Несмотря на то, что вроде бы работа была в большей степени связана с техникой, </w:t>
      </w:r>
      <w:del w:id="60" w:author="Sony" w:date="2021-09-11T14:43:00Z">
        <w:r w:rsidDel="007D6F76">
          <w:delText>главное</w:delText>
        </w:r>
      </w:del>
      <w:ins w:id="61" w:author="Sony" w:date="2021-09-11T14:43:00Z">
        <w:r w:rsidR="007D6F76">
          <w:t>главное,</w:t>
        </w:r>
      </w:ins>
      <w:r>
        <w:t xml:space="preserve"> что я вынес </w:t>
      </w:r>
      <w:proofErr w:type="gramStart"/>
      <w:r>
        <w:t>по</w:t>
      </w:r>
      <w:proofErr w:type="gramEnd"/>
      <w:r>
        <w:t xml:space="preserve"> </w:t>
      </w:r>
      <w:del w:id="62" w:author="Sony" w:date="2021-09-11T14:43:00Z">
        <w:r w:rsidDel="007D6F76">
          <w:delText>прошествию</w:delText>
        </w:r>
      </w:del>
      <w:proofErr w:type="gramStart"/>
      <w:ins w:id="63" w:author="Sony" w:date="2021-09-11T14:43:00Z">
        <w:r w:rsidR="007D6F76">
          <w:t>прошествии</w:t>
        </w:r>
      </w:ins>
      <w:proofErr w:type="gramEnd"/>
      <w:r>
        <w:t xml:space="preserve"> </w:t>
      </w:r>
      <w:del w:id="64" w:author="Sony" w:date="2021-09-11T14:43:00Z">
        <w:r w:rsidDel="007D6F76">
          <w:delText>5-ти</w:delText>
        </w:r>
      </w:del>
      <w:ins w:id="65" w:author="Sony" w:date="2021-09-11T14:43:00Z">
        <w:r w:rsidR="007D6F76">
          <w:t>пяти</w:t>
        </w:r>
      </w:ins>
      <w:r>
        <w:t xml:space="preserve"> лет</w:t>
      </w:r>
      <w:ins w:id="66" w:author="Sony" w:date="2021-09-11T14:43:00Z">
        <w:r w:rsidR="007D6F76">
          <w:t xml:space="preserve"> –</w:t>
        </w:r>
      </w:ins>
      <w:del w:id="67" w:author="Sony" w:date="2021-09-11T14:43:00Z">
        <w:r w:rsidDel="007D6F76">
          <w:delText>,</w:delText>
        </w:r>
      </w:del>
      <w:r>
        <w:t xml:space="preserve"> это умение отстаивать свою точку зрения. В дальнейшем мне это очень сильно пригодилось. </w:t>
      </w:r>
    </w:p>
    <w:p w14:paraId="17699340" w14:textId="77754F56" w:rsidR="000A77DF" w:rsidRDefault="000A77DF" w:rsidP="000A77DF">
      <w:r>
        <w:t xml:space="preserve">В 2017-ом году я участвовал в конкурсе </w:t>
      </w:r>
      <w:del w:id="68" w:author="Sony" w:date="2021-09-11T14:44:00Z">
        <w:r w:rsidDel="007D6F76">
          <w:delText>"</w:delText>
        </w:r>
      </w:del>
      <w:ins w:id="69" w:author="Sony" w:date="2021-09-11T14:44:00Z">
        <w:r w:rsidR="007D6F76">
          <w:t>«</w:t>
        </w:r>
      </w:ins>
      <w:r>
        <w:t>Молодой преподаватель</w:t>
      </w:r>
      <w:ins w:id="70" w:author="Sony" w:date="2021-09-11T14:44:00Z">
        <w:r w:rsidR="007D6F76">
          <w:t>»</w:t>
        </w:r>
      </w:ins>
      <w:del w:id="71" w:author="Sony" w:date="2021-09-11T14:44:00Z">
        <w:r w:rsidDel="007D6F76">
          <w:delText>"</w:delText>
        </w:r>
      </w:del>
      <w:r>
        <w:t>. Занял призовое место в одной из компетенций. Волей случая</w:t>
      </w:r>
      <w:ins w:id="72" w:author="Sony" w:date="2021-09-11T14:44:00Z">
        <w:r w:rsidR="007D6F76">
          <w:t xml:space="preserve"> </w:t>
        </w:r>
      </w:ins>
      <w:del w:id="73" w:author="Sony" w:date="2021-09-11T14:44:00Z">
        <w:r w:rsidDel="007D6F76">
          <w:delText xml:space="preserve">, </w:delText>
        </w:r>
      </w:del>
      <w:r>
        <w:t xml:space="preserve">в зале сидела Назарова Наталья Николаевна, на то время действующий директор Колледжа РГСУ. После мероприятия она подошла и предложила встать на </w:t>
      </w:r>
      <w:r>
        <w:lastRenderedPageBreak/>
        <w:t xml:space="preserve">её место. Я был очень удивлён, даже немного испуган. Выдержал мхатовскую паузу и ответил: </w:t>
      </w:r>
      <w:del w:id="74" w:author="Sony" w:date="2021-09-11T14:45:00Z">
        <w:r w:rsidDel="007D6F76">
          <w:delText>"</w:delText>
        </w:r>
      </w:del>
      <w:ins w:id="75" w:author="Sony" w:date="2021-09-11T14:45:00Z">
        <w:r w:rsidR="007D6F76">
          <w:t>«</w:t>
        </w:r>
      </w:ins>
      <w:r>
        <w:t>Да</w:t>
      </w:r>
      <w:del w:id="76" w:author="Sony" w:date="2021-09-11T14:45:00Z">
        <w:r w:rsidDel="007D6F76">
          <w:delText>".</w:delText>
        </w:r>
      </w:del>
      <w:ins w:id="77" w:author="Sony" w:date="2021-09-11T14:45:00Z">
        <w:r w:rsidR="007D6F76">
          <w:t>»</w:t>
        </w:r>
        <w:r w:rsidR="007D6F76">
          <w:t>.</w:t>
        </w:r>
      </w:ins>
    </w:p>
    <w:p w14:paraId="4842C19C" w14:textId="77777777" w:rsidR="000A77DF" w:rsidRDefault="000A77DF" w:rsidP="000A77DF">
      <w:r>
        <w:t>С того момента многое изменилось. Я чувствую ответственность за каждого преподавателя, студента или просто работника. Когда я не хочу идти на работу, я не могу себе этого позволить, ни при каких обстоятельствах.</w:t>
      </w:r>
    </w:p>
    <w:p w14:paraId="440A62D3" w14:textId="342A799E" w:rsidR="000A4794" w:rsidRDefault="000A77DF" w:rsidP="000A77DF">
      <w:r>
        <w:t>Я понял для себя одну истину</w:t>
      </w:r>
      <w:ins w:id="78" w:author="Sony" w:date="2021-09-11T14:45:00Z">
        <w:r w:rsidR="007D6F76">
          <w:t xml:space="preserve"> – </w:t>
        </w:r>
      </w:ins>
      <w:del w:id="79" w:author="Sony" w:date="2021-09-11T14:45:00Z">
        <w:r w:rsidDel="007D6F76">
          <w:delText xml:space="preserve">: </w:delText>
        </w:r>
      </w:del>
      <w:r>
        <w:t xml:space="preserve">работа крупного менеджера не том, чтобы прийти и поменять всё, переделать, перестроить, а в том, чтобы поддерживать весь механизм работы. Здесь, в колледже, каждый человек на своём месте. Моя задача </w:t>
      </w:r>
      <w:ins w:id="80" w:author="Sony" w:date="2021-09-11T14:46:00Z">
        <w:r w:rsidR="007D6F76">
          <w:t xml:space="preserve">– </w:t>
        </w:r>
      </w:ins>
      <w:r>
        <w:t>об</w:t>
      </w:r>
      <w:bookmarkStart w:id="81" w:name="_GoBack"/>
      <w:bookmarkEnd w:id="81"/>
      <w:r>
        <w:t>еспечить этому человеку всё для продуктивной и комфортной работы.</w:t>
      </w:r>
    </w:p>
    <w:sectPr w:rsidR="000A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DF"/>
    <w:rsid w:val="000A4794"/>
    <w:rsid w:val="000A77DF"/>
    <w:rsid w:val="00687038"/>
    <w:rsid w:val="007D6F76"/>
    <w:rsid w:val="008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7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EF7E-0244-4290-AE45-EB884F67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 Richer</dc:creator>
  <cp:lastModifiedBy>Sony</cp:lastModifiedBy>
  <cp:revision>2</cp:revision>
  <dcterms:created xsi:type="dcterms:W3CDTF">2021-09-11T11:46:00Z</dcterms:created>
  <dcterms:modified xsi:type="dcterms:W3CDTF">2021-09-11T11:46:00Z</dcterms:modified>
</cp:coreProperties>
</file>